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5qhn0h3qn9is" w:id="0"/>
      <w:bookmarkEnd w:id="0"/>
      <w:r w:rsidDel="00000000" w:rsidR="00000000" w:rsidRPr="00000000">
        <w:rPr>
          <w:b w:val="1"/>
          <w:sz w:val="34"/>
          <w:szCs w:val="34"/>
          <w:rtl w:val="0"/>
        </w:rPr>
        <w:t xml:space="preserve">How to Use the AI Assistant for AQLI Factsheet Generation</w:t>
      </w:r>
    </w:p>
    <w:p w:rsidR="00000000" w:rsidDel="00000000" w:rsidP="00000000" w:rsidRDefault="00000000" w:rsidRPr="00000000" w14:paraId="00000002">
      <w:pPr>
        <w:spacing w:after="240" w:before="240" w:lineRule="auto"/>
        <w:rPr/>
      </w:pPr>
      <w:r w:rsidDel="00000000" w:rsidR="00000000" w:rsidRPr="00000000">
        <w:rPr>
          <w:b w:val="1"/>
          <w:rtl w:val="0"/>
        </w:rPr>
        <w:t xml:space="preserve">📍 Login Here:</w:t>
      </w:r>
      <w:r w:rsidDel="00000000" w:rsidR="00000000" w:rsidRPr="00000000">
        <w:rPr>
          <w:rtl w:val="0"/>
        </w:rPr>
        <w:t xml:space="preserve"> </w:t>
      </w:r>
      <w:hyperlink r:id="rId7">
        <w:r w:rsidDel="00000000" w:rsidR="00000000" w:rsidRPr="00000000">
          <w:rPr>
            <w:color w:val="1155cc"/>
            <w:u w:val="single"/>
            <w:rtl w:val="0"/>
          </w:rPr>
          <w:t xml:space="preserve">AI Assistant Chatbot</w:t>
        </w:r>
      </w:hyperlink>
      <w:r w:rsidDel="00000000" w:rsidR="00000000" w:rsidRPr="00000000">
        <w:rPr>
          <w:rtl w:val="0"/>
        </w:rPr>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swa5kzc8ck7k" w:id="1"/>
      <w:bookmarkEnd w:id="1"/>
      <w:r w:rsidDel="00000000" w:rsidR="00000000" w:rsidRPr="00000000">
        <w:rPr>
          <w:rFonts w:ascii="Arial Unicode MS" w:cs="Arial Unicode MS" w:eastAsia="Arial Unicode MS" w:hAnsi="Arial Unicode MS"/>
          <w:b w:val="1"/>
          <w:color w:val="000000"/>
          <w:sz w:val="26"/>
          <w:szCs w:val="26"/>
          <w:rtl w:val="0"/>
        </w:rPr>
        <w:t xml:space="preserve">✅ Step-by-Step Instructions</w:t>
      </w:r>
    </w:p>
    <w:p w:rsidR="00000000" w:rsidDel="00000000" w:rsidP="00000000" w:rsidRDefault="00000000" w:rsidRPr="00000000" w14:paraId="00000005">
      <w:pPr>
        <w:numPr>
          <w:ilvl w:val="0"/>
          <w:numId w:val="2"/>
        </w:numPr>
        <w:spacing w:after="0" w:afterAutospacing="0" w:before="240" w:lineRule="auto"/>
        <w:ind w:left="720" w:hanging="360"/>
      </w:pPr>
      <w:r w:rsidDel="00000000" w:rsidR="00000000" w:rsidRPr="00000000">
        <w:rPr>
          <w:b w:val="1"/>
          <w:rtl w:val="0"/>
        </w:rPr>
        <w:t xml:space="preserve">Login to the AI Assistant using the provided link above.</w:t>
        <w:br w:type="textWrapping"/>
      </w:r>
    </w:p>
    <w:p w:rsidR="00000000" w:rsidDel="00000000" w:rsidP="00000000" w:rsidRDefault="00000000" w:rsidRPr="00000000" w14:paraId="00000006">
      <w:pPr>
        <w:numPr>
          <w:ilvl w:val="0"/>
          <w:numId w:val="2"/>
        </w:numPr>
        <w:spacing w:after="0" w:afterAutospacing="0" w:before="0" w:beforeAutospacing="0" w:lineRule="auto"/>
        <w:ind w:left="720" w:hanging="360"/>
      </w:pPr>
      <w:r w:rsidDel="00000000" w:rsidR="00000000" w:rsidRPr="00000000">
        <w:rPr>
          <w:b w:val="1"/>
          <w:rtl w:val="0"/>
        </w:rPr>
        <w:t xml:space="preserve">Enter your prompt in the chat window</w:t>
      </w:r>
      <w:r w:rsidDel="00000000" w:rsidR="00000000" w:rsidRPr="00000000">
        <w:rPr>
          <w:rtl w:val="0"/>
        </w:rPr>
        <w:t xml:space="preserve"> using the structure and data format outlined below (you can add/remove variables depending upon requirement).</w:t>
      </w:r>
      <w:r w:rsidDel="00000000" w:rsidR="00000000" w:rsidRPr="00000000">
        <w:rPr>
          <w:rtl w:val="0"/>
        </w:rPr>
        <w:br w:type="textWrapping"/>
      </w:r>
    </w:p>
    <w:p w:rsidR="00000000" w:rsidDel="00000000" w:rsidP="00000000" w:rsidRDefault="00000000" w:rsidRPr="00000000" w14:paraId="00000007">
      <w:pPr>
        <w:numPr>
          <w:ilvl w:val="0"/>
          <w:numId w:val="2"/>
        </w:numPr>
        <w:spacing w:after="240" w:before="0" w:beforeAutospacing="0" w:lineRule="auto"/>
        <w:ind w:left="720" w:hanging="360"/>
      </w:pPr>
      <w:r w:rsidDel="00000000" w:rsidR="00000000" w:rsidRPr="00000000">
        <w:rPr>
          <w:rtl w:val="0"/>
        </w:rPr>
        <w:t xml:space="preserve">The AI Assistant will generate a full </w:t>
      </w:r>
      <w:r w:rsidDel="00000000" w:rsidR="00000000" w:rsidRPr="00000000">
        <w:rPr>
          <w:b w:val="1"/>
          <w:rtl w:val="0"/>
        </w:rPr>
        <w:t xml:space="preserve">AQLI Country Factsheet</w:t>
      </w:r>
      <w:r w:rsidDel="00000000" w:rsidR="00000000" w:rsidRPr="00000000">
        <w:rPr>
          <w:rtl w:val="0"/>
        </w:rPr>
        <w:t xml:space="preserve"> in the official tone and format used by AQLI.</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Note:</w:t>
      </w:r>
    </w:p>
    <w:p w:rsidR="00000000" w:rsidDel="00000000" w:rsidP="00000000" w:rsidRDefault="00000000" w:rsidRPr="00000000" w14:paraId="0000000A">
      <w:pPr>
        <w:rPr/>
      </w:pPr>
      <w:r w:rsidDel="00000000" w:rsidR="00000000" w:rsidRPr="00000000">
        <w:rPr>
          <w:rtl w:val="0"/>
        </w:rPr>
        <w:t xml:space="preserve">Feel free to experiment with the prompt by reordering sections, rephrasing sentences, or adding new data points. The goal is to maintain clarity and structure while testing the flexibility of the AI Assistant.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sz w:val="26"/>
          <w:szCs w:val="26"/>
        </w:rPr>
      </w:pPr>
      <w:r w:rsidDel="00000000" w:rsidR="00000000" w:rsidRPr="00000000">
        <w:rPr>
          <w:b w:val="1"/>
          <w:sz w:val="26"/>
          <w:szCs w:val="26"/>
          <w:rtl w:val="0"/>
        </w:rPr>
        <w:t xml:space="preserve">📝 Example Prompt Format</w:t>
      </w:r>
    </w:p>
    <w:p w:rsidR="00000000" w:rsidDel="00000000" w:rsidP="00000000" w:rsidRDefault="00000000" w:rsidRPr="00000000" w14:paraId="0000000E">
      <w:pPr>
        <w:rPr>
          <w:b w:val="1"/>
          <w:sz w:val="26"/>
          <w:szCs w:val="26"/>
        </w:rPr>
      </w:pPr>
      <w:r w:rsidDel="00000000" w:rsidR="00000000" w:rsidRPr="00000000">
        <w:rPr>
          <w:rtl w:val="0"/>
        </w:rPr>
      </w:r>
    </w:p>
    <w:p w:rsidR="00000000" w:rsidDel="00000000" w:rsidP="00000000" w:rsidRDefault="00000000" w:rsidRPr="00000000" w14:paraId="0000000F">
      <w:pPr>
        <w:rPr>
          <w:i w:val="1"/>
        </w:rPr>
      </w:pPr>
      <w:r w:rsidDel="00000000" w:rsidR="00000000" w:rsidRPr="00000000">
        <w:rPr>
          <w:i w:val="1"/>
          <w:rtl w:val="0"/>
        </w:rPr>
        <w:t xml:space="preserve">[</w:t>
      </w:r>
      <w:r w:rsidDel="00000000" w:rsidR="00000000" w:rsidRPr="00000000">
        <w:rPr>
          <w:i w:val="1"/>
          <w:rtl w:val="0"/>
        </w:rPr>
        <w:t xml:space="preserve">Replace the example data with respective country data]</w:t>
      </w:r>
    </w:p>
    <w:p w:rsidR="00000000" w:rsidDel="00000000" w:rsidP="00000000" w:rsidRDefault="00000000" w:rsidRPr="00000000" w14:paraId="00000010">
      <w:pPr>
        <w:spacing w:after="240" w:before="240" w:lineRule="auto"/>
        <w:rPr>
          <w:b w:val="1"/>
          <w:color w:val="980000"/>
        </w:rPr>
      </w:pPr>
      <w:r w:rsidDel="00000000" w:rsidR="00000000" w:rsidRPr="00000000">
        <w:rPr>
          <w:b w:val="1"/>
          <w:color w:val="980000"/>
          <w:rtl w:val="0"/>
        </w:rPr>
        <w:t xml:space="preserve">Prompt to Feed to the AI Assistant</w:t>
      </w:r>
    </w:p>
    <w:p w:rsidR="00000000" w:rsidDel="00000000" w:rsidP="00000000" w:rsidRDefault="00000000" w:rsidRPr="00000000" w14:paraId="00000011">
      <w:pPr>
        <w:spacing w:after="240" w:before="240" w:lineRule="auto"/>
        <w:rPr>
          <w:b w:val="1"/>
          <w:color w:val="7f6000"/>
        </w:rPr>
      </w:pPr>
      <w:r w:rsidDel="00000000" w:rsidR="00000000" w:rsidRPr="00000000">
        <w:rPr>
          <w:b w:val="1"/>
          <w:color w:val="7f6000"/>
          <w:rtl w:val="0"/>
        </w:rPr>
        <w:t xml:space="preserve">Example 1: Nepal</w:t>
      </w:r>
    </w:p>
    <w:p w:rsidR="00000000" w:rsidDel="00000000" w:rsidP="00000000" w:rsidRDefault="00000000" w:rsidRPr="00000000" w14:paraId="00000012">
      <w:pPr>
        <w:spacing w:after="240" w:before="240" w:lineRule="auto"/>
        <w:rPr/>
      </w:pPr>
      <w:r w:rsidDel="00000000" w:rsidR="00000000" w:rsidRPr="00000000">
        <w:rPr>
          <w:b w:val="1"/>
          <w:rtl w:val="0"/>
        </w:rPr>
        <w:t xml:space="preserve">WHO guideline: </w:t>
      </w:r>
      <w:r w:rsidDel="00000000" w:rsidR="00000000" w:rsidRPr="00000000">
        <w:rPr>
          <w:rtl w:val="0"/>
        </w:rPr>
        <w:t xml:space="preserve">5 μg/m³</w:t>
        <w:br w:type="textWrapping"/>
      </w:r>
      <w:r w:rsidDel="00000000" w:rsidR="00000000" w:rsidRPr="00000000">
        <w:rPr>
          <w:b w:val="1"/>
          <w:rtl w:val="0"/>
        </w:rPr>
        <w:t xml:space="preserve">Life expectancy gain if WHO met: </w:t>
      </w:r>
      <w:r w:rsidDel="00000000" w:rsidR="00000000" w:rsidRPr="00000000">
        <w:rPr>
          <w:rtl w:val="0"/>
        </w:rPr>
        <w:t xml:space="preserve">3.3 years</w:t>
        <w:br w:type="textWrapping"/>
      </w:r>
    </w:p>
    <w:p w:rsidR="00000000" w:rsidDel="00000000" w:rsidP="00000000" w:rsidRDefault="00000000" w:rsidRPr="00000000" w14:paraId="00000013">
      <w:pPr>
        <w:spacing w:after="240" w:before="240" w:lineRule="auto"/>
        <w:rPr/>
      </w:pPr>
      <w:r w:rsidDel="00000000" w:rsidR="00000000" w:rsidRPr="00000000">
        <w:rPr>
          <w:b w:val="1"/>
          <w:rtl w:val="0"/>
        </w:rPr>
        <w:t xml:space="preserve">Most polluted districts:</w:t>
        <w:br w:type="textWrapping"/>
        <w:t xml:space="preserve">Rautahat – </w:t>
      </w:r>
      <w:r w:rsidDel="00000000" w:rsidR="00000000" w:rsidRPr="00000000">
        <w:rPr>
          <w:rtl w:val="0"/>
        </w:rPr>
        <w:t xml:space="preserve">5.2 years gain</w:t>
      </w:r>
      <w:r w:rsidDel="00000000" w:rsidR="00000000" w:rsidRPr="00000000">
        <w:rPr>
          <w:b w:val="1"/>
          <w:rtl w:val="0"/>
        </w:rPr>
        <w:br w:type="textWrapping"/>
        <w:t xml:space="preserve">Mahottari – </w:t>
      </w:r>
      <w:r w:rsidDel="00000000" w:rsidR="00000000" w:rsidRPr="00000000">
        <w:rPr>
          <w:rtl w:val="0"/>
        </w:rPr>
        <w:t xml:space="preserve">5.2 years gain</w:t>
      </w:r>
      <w:r w:rsidDel="00000000" w:rsidR="00000000" w:rsidRPr="00000000">
        <w:rPr>
          <w:b w:val="1"/>
          <w:rtl w:val="0"/>
        </w:rPr>
        <w:br w:type="textWrapping"/>
        <w:t xml:space="preserve">Bara – </w:t>
      </w:r>
      <w:r w:rsidDel="00000000" w:rsidR="00000000" w:rsidRPr="00000000">
        <w:rPr>
          <w:rtl w:val="0"/>
        </w:rPr>
        <w:t xml:space="preserve">5.2 years gain</w:t>
      </w:r>
    </w:p>
    <w:p w:rsidR="00000000" w:rsidDel="00000000" w:rsidP="00000000" w:rsidRDefault="00000000" w:rsidRPr="00000000" w14:paraId="00000014">
      <w:pPr>
        <w:spacing w:after="240" w:before="240" w:lineRule="auto"/>
        <w:rPr/>
      </w:pPr>
      <w:r w:rsidDel="00000000" w:rsidR="00000000" w:rsidRPr="00000000">
        <w:rPr>
          <w:b w:val="1"/>
          <w:rtl w:val="0"/>
        </w:rPr>
        <w:t xml:space="preserve">Capital city (Kathmandu): </w:t>
      </w:r>
      <w:r w:rsidDel="00000000" w:rsidR="00000000" w:rsidRPr="00000000">
        <w:rPr>
          <w:rtl w:val="0"/>
        </w:rPr>
        <w:t xml:space="preserve">2.6 years gain</w:t>
      </w:r>
    </w:p>
    <w:p w:rsidR="00000000" w:rsidDel="00000000" w:rsidP="00000000" w:rsidRDefault="00000000" w:rsidRPr="00000000" w14:paraId="00000015">
      <w:pPr>
        <w:spacing w:after="240" w:before="240" w:lineRule="auto"/>
        <w:rPr>
          <w:b w:val="1"/>
        </w:rPr>
      </w:pPr>
      <w:r w:rsidDel="00000000" w:rsidR="00000000" w:rsidRPr="00000000">
        <w:rPr>
          <w:b w:val="1"/>
          <w:rtl w:val="0"/>
        </w:rPr>
        <w:t xml:space="preserve">Population Exposed Above WHO Guideline: </w:t>
      </w:r>
      <w:r w:rsidDel="00000000" w:rsidR="00000000" w:rsidRPr="00000000">
        <w:rPr>
          <w:rtl w:val="0"/>
        </w:rPr>
        <w:t xml:space="preserve">100 percent (entire)</w:t>
      </w:r>
      <w:r w:rsidDel="00000000" w:rsidR="00000000" w:rsidRPr="00000000">
        <w:rPr>
          <w:rtl w:val="0"/>
        </w:rPr>
      </w:r>
    </w:p>
    <w:p w:rsidR="00000000" w:rsidDel="00000000" w:rsidP="00000000" w:rsidRDefault="00000000" w:rsidRPr="00000000" w14:paraId="00000016">
      <w:pPr>
        <w:spacing w:after="240" w:before="240" w:lineRule="auto"/>
        <w:rPr>
          <w:b w:val="1"/>
        </w:rPr>
      </w:pPr>
      <w:r w:rsidDel="00000000" w:rsidR="00000000" w:rsidRPr="00000000">
        <w:rPr>
          <w:b w:val="1"/>
          <w:rtl w:val="0"/>
        </w:rPr>
        <w:t xml:space="preserve">Most polluted provinces:</w:t>
        <w:br w:type="textWrapping"/>
        <w:t xml:space="preserve">Madhesh – </w:t>
      </w:r>
      <w:r w:rsidDel="00000000" w:rsidR="00000000" w:rsidRPr="00000000">
        <w:rPr>
          <w:rtl w:val="0"/>
        </w:rPr>
        <w:t xml:space="preserve">5.2</w:t>
      </w:r>
      <w:r w:rsidDel="00000000" w:rsidR="00000000" w:rsidRPr="00000000">
        <w:rPr>
          <w:b w:val="1"/>
          <w:rtl w:val="0"/>
        </w:rPr>
        <w:t xml:space="preserve"> </w:t>
      </w:r>
      <w:r w:rsidDel="00000000" w:rsidR="00000000" w:rsidRPr="00000000">
        <w:rPr>
          <w:rtl w:val="0"/>
        </w:rPr>
        <w:t xml:space="preserve">years gain</w:t>
      </w:r>
      <w:r w:rsidDel="00000000" w:rsidR="00000000" w:rsidRPr="00000000">
        <w:rPr>
          <w:b w:val="1"/>
          <w:rtl w:val="0"/>
        </w:rPr>
        <w:br w:type="textWrapping"/>
        <w:t xml:space="preserve">Koshi – </w:t>
      </w:r>
      <w:r w:rsidDel="00000000" w:rsidR="00000000" w:rsidRPr="00000000">
        <w:rPr>
          <w:rtl w:val="0"/>
        </w:rPr>
        <w:t xml:space="preserve">3.6</w:t>
      </w:r>
      <w:r w:rsidDel="00000000" w:rsidR="00000000" w:rsidRPr="00000000">
        <w:rPr>
          <w:b w:val="1"/>
          <w:rtl w:val="0"/>
        </w:rPr>
        <w:t xml:space="preserve"> </w:t>
      </w:r>
      <w:r w:rsidDel="00000000" w:rsidR="00000000" w:rsidRPr="00000000">
        <w:rPr>
          <w:rtl w:val="0"/>
        </w:rPr>
        <w:t xml:space="preserve">years gain</w:t>
      </w:r>
      <w:r w:rsidDel="00000000" w:rsidR="00000000" w:rsidRPr="00000000">
        <w:rPr>
          <w:rtl w:val="0"/>
        </w:rPr>
      </w:r>
    </w:p>
    <w:p w:rsidR="00000000" w:rsidDel="00000000" w:rsidP="00000000" w:rsidRDefault="00000000" w:rsidRPr="00000000" w14:paraId="00000017">
      <w:pPr>
        <w:spacing w:after="240" w:before="240" w:lineRule="auto"/>
        <w:rPr/>
      </w:pPr>
      <w:r w:rsidDel="00000000" w:rsidR="00000000" w:rsidRPr="00000000">
        <w:rPr>
          <w:b w:val="1"/>
          <w:rtl w:val="0"/>
        </w:rPr>
        <w:t xml:space="preserve">Regions: Mid and Eastern Terai = </w:t>
      </w:r>
      <w:r w:rsidDel="00000000" w:rsidR="00000000" w:rsidRPr="00000000">
        <w:rPr>
          <w:rtl w:val="0"/>
        </w:rPr>
        <w:t xml:space="preserve">~40 percent of population (avg gain: 4.7 yrs)</w:t>
      </w:r>
    </w:p>
    <w:p w:rsidR="00000000" w:rsidDel="00000000" w:rsidP="00000000" w:rsidRDefault="00000000" w:rsidRPr="00000000" w14:paraId="00000018">
      <w:pPr>
        <w:spacing w:after="240" w:before="240" w:lineRule="auto"/>
        <w:rPr/>
      </w:pPr>
      <w:r w:rsidDel="00000000" w:rsidR="00000000" w:rsidRPr="00000000">
        <w:rPr>
          <w:b w:val="1"/>
          <w:rtl w:val="0"/>
        </w:rPr>
        <w:t xml:space="preserve">Trend: </w:t>
      </w:r>
      <w:r w:rsidDel="00000000" w:rsidR="00000000" w:rsidRPr="00000000">
        <w:rPr>
          <w:rtl w:val="0"/>
        </w:rPr>
        <w:t xml:space="preserve">PM2.5 increased 74 percent from 1998 to 2023</w:t>
      </w:r>
    </w:p>
    <w:p w:rsidR="00000000" w:rsidDel="00000000" w:rsidP="00000000" w:rsidRDefault="00000000" w:rsidRPr="00000000" w14:paraId="00000019">
      <w:pPr>
        <w:spacing w:after="240" w:before="240" w:lineRule="auto"/>
        <w:rPr/>
      </w:pPr>
      <w:r w:rsidDel="00000000" w:rsidR="00000000" w:rsidRPr="00000000">
        <w:rPr>
          <w:b w:val="1"/>
          <w:rtl w:val="0"/>
        </w:rPr>
        <w:t xml:space="preserve">Life expectancy loss from 1998-2023 increase: </w:t>
      </w:r>
      <w:r w:rsidDel="00000000" w:rsidR="00000000" w:rsidRPr="00000000">
        <w:rPr>
          <w:rtl w:val="0"/>
        </w:rPr>
        <w:t xml:space="preserve">1.6 years</w:t>
      </w:r>
    </w:p>
    <w:p w:rsidR="00000000" w:rsidDel="00000000" w:rsidP="00000000" w:rsidRDefault="00000000" w:rsidRPr="00000000" w14:paraId="0000001A">
      <w:pPr>
        <w:spacing w:after="240" w:before="240" w:lineRule="auto"/>
        <w:rPr/>
      </w:pPr>
      <w:r w:rsidDel="00000000" w:rsidR="00000000" w:rsidRPr="00000000">
        <w:rPr>
          <w:b w:val="1"/>
          <w:rtl w:val="0"/>
        </w:rPr>
        <w:t xml:space="preserve">Particulate pollution is the greatest external threat</w:t>
      </w:r>
      <w:r w:rsidDel="00000000" w:rsidR="00000000" w:rsidRPr="00000000">
        <w:rPr>
          <w:rtl w:val="0"/>
        </w:rPr>
        <w:t xml:space="preserve"> to life expectancy in Nepal.</w:t>
      </w:r>
    </w:p>
    <w:p w:rsidR="00000000" w:rsidDel="00000000" w:rsidP="00000000" w:rsidRDefault="00000000" w:rsidRPr="00000000" w14:paraId="0000001B">
      <w:pPr>
        <w:spacing w:after="240" w:before="240" w:lineRule="auto"/>
        <w:rPr/>
      </w:pPr>
      <w:r w:rsidDel="00000000" w:rsidR="00000000" w:rsidRPr="00000000">
        <w:rPr>
          <w:rtl w:val="0"/>
        </w:rPr>
        <w:t xml:space="preserve">It reduces average life expectancy by </w:t>
      </w:r>
      <w:r w:rsidDel="00000000" w:rsidR="00000000" w:rsidRPr="00000000">
        <w:rPr>
          <w:b w:val="1"/>
          <w:rtl w:val="0"/>
        </w:rPr>
        <w:t xml:space="preserve">3.3 years</w:t>
      </w:r>
      <w:r w:rsidDel="00000000" w:rsidR="00000000" w:rsidRPr="00000000">
        <w:rPr>
          <w:rtl w:val="0"/>
        </w:rPr>
        <w:t xml:space="preserve">, which is higher than </w:t>
      </w:r>
      <w:r w:rsidDel="00000000" w:rsidR="00000000" w:rsidRPr="00000000">
        <w:rPr>
          <w:b w:val="1"/>
          <w:rtl w:val="0"/>
        </w:rPr>
        <w:t xml:space="preserve">tobacco use (1.9 years)</w:t>
      </w:r>
      <w:r w:rsidDel="00000000" w:rsidR="00000000" w:rsidRPr="00000000">
        <w:rPr>
          <w:rtl w:val="0"/>
        </w:rPr>
        <w:t xml:space="preserve"> and </w:t>
      </w:r>
      <w:r w:rsidDel="00000000" w:rsidR="00000000" w:rsidRPr="00000000">
        <w:rPr>
          <w:b w:val="1"/>
          <w:rtl w:val="0"/>
        </w:rPr>
        <w:t xml:space="preserve">dietary risks (1.3 years)</w:t>
      </w:r>
      <w:r w:rsidDel="00000000" w:rsidR="00000000" w:rsidRPr="00000000">
        <w:rPr>
          <w:rtl w:val="0"/>
        </w:rPr>
        <w:t xml:space="preserve">.</w:t>
      </w:r>
    </w:p>
    <w:p w:rsidR="00000000" w:rsidDel="00000000" w:rsidP="00000000" w:rsidRDefault="00000000" w:rsidRPr="00000000" w14:paraId="0000001C">
      <w:pPr>
        <w:spacing w:after="240" w:before="240" w:lineRule="auto"/>
        <w:rPr/>
      </w:pPr>
      <w:r w:rsidDel="00000000" w:rsidR="00000000" w:rsidRPr="00000000">
        <w:rPr>
          <w:rtl w:val="0"/>
        </w:rPr>
      </w:r>
    </w:p>
    <w:p w:rsidR="00000000" w:rsidDel="00000000" w:rsidP="00000000" w:rsidRDefault="00000000" w:rsidRPr="00000000" w14:paraId="0000001D">
      <w:pPr>
        <w:spacing w:after="240" w:before="240" w:lineRule="auto"/>
        <w:rPr/>
      </w:pPr>
      <w:r w:rsidDel="00000000" w:rsidR="00000000" w:rsidRPr="00000000">
        <w:rPr>
          <w:rtl w:val="0"/>
        </w:rPr>
      </w:r>
    </w:p>
    <w:p w:rsidR="00000000" w:rsidDel="00000000" w:rsidP="00000000" w:rsidRDefault="00000000" w:rsidRPr="00000000" w14:paraId="0000001E">
      <w:pPr>
        <w:spacing w:after="240" w:before="240" w:lineRule="auto"/>
        <w:rPr/>
      </w:pPr>
      <w:r w:rsidDel="00000000" w:rsidR="00000000" w:rsidRPr="00000000">
        <w:rPr>
          <w:rtl w:val="0"/>
        </w:rPr>
      </w:r>
    </w:p>
    <w:p w:rsidR="00000000" w:rsidDel="00000000" w:rsidP="00000000" w:rsidRDefault="00000000" w:rsidRPr="00000000" w14:paraId="0000001F">
      <w:pPr>
        <w:spacing w:after="240" w:before="240" w:lineRule="auto"/>
        <w:rPr/>
      </w:pPr>
      <w:r w:rsidDel="00000000" w:rsidR="00000000" w:rsidRPr="00000000">
        <w:rPr>
          <w:rtl w:val="0"/>
        </w:rPr>
      </w:r>
    </w:p>
    <w:p w:rsidR="00000000" w:rsidDel="00000000" w:rsidP="00000000" w:rsidRDefault="00000000" w:rsidRPr="00000000" w14:paraId="00000020">
      <w:pPr>
        <w:spacing w:after="240" w:before="240" w:lineRule="auto"/>
        <w:rPr/>
      </w:pPr>
      <w:r w:rsidDel="00000000" w:rsidR="00000000" w:rsidRPr="00000000">
        <w:rPr>
          <w:b w:val="1"/>
          <w:color w:val="7f6000"/>
          <w:rtl w:val="0"/>
        </w:rPr>
        <w:t xml:space="preserve">Example 2: Ecuador</w:t>
      </w:r>
      <w:r w:rsidDel="00000000" w:rsidR="00000000" w:rsidRPr="00000000">
        <w:rPr>
          <w:rtl w:val="0"/>
        </w:rPr>
      </w:r>
    </w:p>
    <w:p w:rsidR="00000000" w:rsidDel="00000000" w:rsidP="00000000" w:rsidRDefault="00000000" w:rsidRPr="00000000" w14:paraId="00000021">
      <w:pPr>
        <w:spacing w:after="240" w:before="240" w:lineRule="auto"/>
        <w:rPr/>
      </w:pPr>
      <w:r w:rsidDel="00000000" w:rsidR="00000000" w:rsidRPr="00000000">
        <w:rPr>
          <w:b w:val="1"/>
          <w:rtl w:val="0"/>
        </w:rPr>
        <w:t xml:space="preserve">WHO guideline:</w:t>
      </w:r>
      <w:r w:rsidDel="00000000" w:rsidR="00000000" w:rsidRPr="00000000">
        <w:rPr>
          <w:rtl w:val="0"/>
        </w:rPr>
        <w:t xml:space="preserve"> 5 μg/m³</w:t>
      </w:r>
    </w:p>
    <w:p w:rsidR="00000000" w:rsidDel="00000000" w:rsidP="00000000" w:rsidRDefault="00000000" w:rsidRPr="00000000" w14:paraId="00000022">
      <w:pPr>
        <w:spacing w:after="240" w:before="240" w:lineRule="auto"/>
        <w:rPr/>
      </w:pPr>
      <w:r w:rsidDel="00000000" w:rsidR="00000000" w:rsidRPr="00000000">
        <w:rPr>
          <w:rtl w:val="0"/>
        </w:rPr>
        <w:t xml:space="preserve">Particulate pollution is the second greatest external health threat to life expectancy in the country after dietary risks.</w:t>
      </w:r>
    </w:p>
    <w:p w:rsidR="00000000" w:rsidDel="00000000" w:rsidP="00000000" w:rsidRDefault="00000000" w:rsidRPr="00000000" w14:paraId="00000023">
      <w:pPr>
        <w:spacing w:after="240" w:before="240" w:line="240" w:lineRule="auto"/>
        <w:rPr/>
      </w:pPr>
      <w:r w:rsidDel="00000000" w:rsidR="00000000" w:rsidRPr="00000000">
        <w:rPr>
          <w:b w:val="1"/>
          <w:rtl w:val="0"/>
        </w:rPr>
        <w:t xml:space="preserve">Life expectancy gain if WHO met:</w:t>
      </w:r>
      <w:r w:rsidDel="00000000" w:rsidR="00000000" w:rsidRPr="00000000">
        <w:rPr>
          <w:rtl w:val="0"/>
        </w:rPr>
        <w:t xml:space="preserve"> 1.2 years</w:t>
        <w:br w:type="textWrapping"/>
      </w:r>
      <w:r w:rsidDel="00000000" w:rsidR="00000000" w:rsidRPr="00000000">
        <w:rPr>
          <w:b w:val="1"/>
          <w:rtl w:val="0"/>
        </w:rPr>
        <w:t xml:space="preserve">Total life years gained if WHO met:</w:t>
      </w:r>
      <w:r w:rsidDel="00000000" w:rsidR="00000000" w:rsidRPr="00000000">
        <w:rPr>
          <w:rtl w:val="0"/>
        </w:rPr>
        <w:t xml:space="preserve"> 21.8 million</w:t>
      </w:r>
    </w:p>
    <w:p w:rsidR="00000000" w:rsidDel="00000000" w:rsidP="00000000" w:rsidRDefault="00000000" w:rsidRPr="00000000" w14:paraId="00000024">
      <w:pPr>
        <w:spacing w:after="240" w:before="240" w:lineRule="auto"/>
        <w:rPr/>
      </w:pPr>
      <w:r w:rsidDel="00000000" w:rsidR="00000000" w:rsidRPr="00000000">
        <w:rPr>
          <w:b w:val="1"/>
          <w:rtl w:val="0"/>
        </w:rPr>
        <w:t xml:space="preserve">Most polluted cantons:</w:t>
        <w:br w:type="textWrapping"/>
      </w:r>
      <w:r w:rsidDel="00000000" w:rsidR="00000000" w:rsidRPr="00000000">
        <w:rPr>
          <w:rtl w:val="0"/>
        </w:rPr>
        <w:t xml:space="preserve">San Miguel de los Bancos – 1.8 years gain</w:t>
        <w:br w:type="textWrapping"/>
        <w:t xml:space="preserve">Santo Domingo – 1.8 years gain</w:t>
        <w:br w:type="textWrapping"/>
        <w:t xml:space="preserve">Pedro Vicente Maldonado – 1.8 years gain</w:t>
      </w:r>
    </w:p>
    <w:p w:rsidR="00000000" w:rsidDel="00000000" w:rsidP="00000000" w:rsidRDefault="00000000" w:rsidRPr="00000000" w14:paraId="00000025">
      <w:pPr>
        <w:spacing w:after="240" w:before="240" w:lineRule="auto"/>
        <w:rPr/>
      </w:pPr>
      <w:commentRangeStart w:id="0"/>
      <w:r w:rsidDel="00000000" w:rsidR="00000000" w:rsidRPr="00000000">
        <w:rPr>
          <w:b w:val="1"/>
          <w:rtl w:val="0"/>
        </w:rPr>
        <w:t xml:space="preserve">Capital </w:t>
      </w:r>
      <w:commentRangeEnd w:id="0"/>
      <w:r w:rsidDel="00000000" w:rsidR="00000000" w:rsidRPr="00000000">
        <w:commentReference w:id="0"/>
      </w:r>
      <w:r w:rsidDel="00000000" w:rsidR="00000000" w:rsidRPr="00000000">
        <w:rPr>
          <w:b w:val="1"/>
          <w:rtl w:val="0"/>
        </w:rPr>
        <w:t xml:space="preserve">city (Quito):</w:t>
      </w:r>
      <w:r w:rsidDel="00000000" w:rsidR="00000000" w:rsidRPr="00000000">
        <w:rPr>
          <w:rtl w:val="0"/>
        </w:rPr>
        <w:t xml:space="preserve"> 1.2 years gain</w:t>
      </w:r>
    </w:p>
    <w:p w:rsidR="00000000" w:rsidDel="00000000" w:rsidP="00000000" w:rsidRDefault="00000000" w:rsidRPr="00000000" w14:paraId="00000026">
      <w:pPr>
        <w:spacing w:after="240" w:before="240" w:lineRule="auto"/>
        <w:rPr/>
      </w:pPr>
      <w:r w:rsidDel="00000000" w:rsidR="00000000" w:rsidRPr="00000000">
        <w:rPr>
          <w:b w:val="1"/>
          <w:rtl w:val="0"/>
        </w:rPr>
        <w:t xml:space="preserve">Population Exposed Above WHO Guideline:</w:t>
      </w:r>
      <w:r w:rsidDel="00000000" w:rsidR="00000000" w:rsidRPr="00000000">
        <w:rPr>
          <w:rtl w:val="0"/>
        </w:rPr>
        <w:t xml:space="preserve"> 100 percent (entire)</w:t>
      </w:r>
    </w:p>
    <w:p w:rsidR="00000000" w:rsidDel="00000000" w:rsidP="00000000" w:rsidRDefault="00000000" w:rsidRPr="00000000" w14:paraId="00000027">
      <w:pPr>
        <w:spacing w:after="240" w:before="240" w:lineRule="auto"/>
        <w:rPr/>
      </w:pPr>
      <w:r w:rsidDel="00000000" w:rsidR="00000000" w:rsidRPr="00000000">
        <w:rPr>
          <w:b w:val="1"/>
          <w:rtl w:val="0"/>
        </w:rPr>
        <w:t xml:space="preserve">National standard:</w:t>
      </w:r>
      <w:r w:rsidDel="00000000" w:rsidR="00000000" w:rsidRPr="00000000">
        <w:rPr>
          <w:rtl w:val="0"/>
        </w:rPr>
        <w:t xml:space="preserve"> 15 μg/m³</w:t>
        <w:br w:type="textWrapping"/>
      </w:r>
      <w:r w:rsidDel="00000000" w:rsidR="00000000" w:rsidRPr="00000000">
        <w:rPr>
          <w:b w:val="1"/>
          <w:rtl w:val="0"/>
        </w:rPr>
        <w:t xml:space="preserve">Population Exposed Above National Standard:</w:t>
      </w:r>
      <w:r w:rsidDel="00000000" w:rsidR="00000000" w:rsidRPr="00000000">
        <w:rPr>
          <w:rtl w:val="0"/>
        </w:rPr>
        <w:t xml:space="preserve"> 72.6 percent</w:t>
        <w:br w:type="textWrapping"/>
      </w:r>
      <w:r w:rsidDel="00000000" w:rsidR="00000000" w:rsidRPr="00000000">
        <w:rPr>
          <w:b w:val="1"/>
          <w:rtl w:val="0"/>
        </w:rPr>
        <w:t xml:space="preserve">Life Expectancy Gain if National Standard Met:</w:t>
      </w:r>
      <w:r w:rsidDel="00000000" w:rsidR="00000000" w:rsidRPr="00000000">
        <w:rPr>
          <w:rtl w:val="0"/>
        </w:rPr>
        <w:t xml:space="preserve"> 0.25 years (~3 months)</w:t>
        <w:br w:type="textWrapping"/>
      </w:r>
      <w:r w:rsidDel="00000000" w:rsidR="00000000" w:rsidRPr="00000000">
        <w:rPr>
          <w:b w:val="1"/>
          <w:rtl w:val="0"/>
        </w:rPr>
        <w:t xml:space="preserve">Total Life Years Gained if National Standard Met:</w:t>
      </w:r>
      <w:r w:rsidDel="00000000" w:rsidR="00000000" w:rsidRPr="00000000">
        <w:rPr>
          <w:rtl w:val="0"/>
        </w:rPr>
        <w:t xml:space="preserve"> 4.5 million</w:t>
      </w:r>
    </w:p>
    <w:p w:rsidR="00000000" w:rsidDel="00000000" w:rsidP="00000000" w:rsidRDefault="00000000" w:rsidRPr="00000000" w14:paraId="00000028">
      <w:pPr>
        <w:spacing w:after="240" w:before="240" w:lineRule="auto"/>
        <w:rPr/>
      </w:pPr>
      <w:r w:rsidDel="00000000" w:rsidR="00000000" w:rsidRPr="00000000">
        <w:rPr>
          <w:b w:val="1"/>
          <w:rtl w:val="0"/>
        </w:rPr>
        <w:t xml:space="preserve">Most polluted provinces:</w:t>
        <w:br w:type="textWrapping"/>
      </w:r>
      <w:r w:rsidDel="00000000" w:rsidR="00000000" w:rsidRPr="00000000">
        <w:rPr>
          <w:rtl w:val="0"/>
        </w:rPr>
        <w:t xml:space="preserve">Santo Domingo de los Tsáchilas - 1.8 yr gain,</w:t>
        <w:br w:type="textWrapping"/>
        <w:t xml:space="preserve">Los Ríos - 1.5 yrs gain</w:t>
      </w:r>
    </w:p>
    <w:p w:rsidR="00000000" w:rsidDel="00000000" w:rsidP="00000000" w:rsidRDefault="00000000" w:rsidRPr="00000000" w14:paraId="00000029">
      <w:pPr>
        <w:spacing w:after="240" w:before="240" w:lineRule="auto"/>
        <w:rPr/>
      </w:pPr>
      <w:r w:rsidDel="00000000" w:rsidR="00000000" w:rsidRPr="00000000">
        <w:rPr>
          <w:b w:val="1"/>
          <w:rtl w:val="0"/>
        </w:rPr>
        <w:t xml:space="preserve">Regions:</w:t>
      </w:r>
      <w:r w:rsidDel="00000000" w:rsidR="00000000" w:rsidRPr="00000000">
        <w:rPr>
          <w:rtl w:val="0"/>
        </w:rPr>
        <w:t xml:space="preserve"> Sierra + Costa = 94% of population (avg gain: 1.2 yrs), Galápagos = meets WHO guideline</w:t>
      </w:r>
    </w:p>
    <w:p w:rsidR="00000000" w:rsidDel="00000000" w:rsidP="00000000" w:rsidRDefault="00000000" w:rsidRPr="00000000" w14:paraId="0000002A">
      <w:pPr>
        <w:spacing w:after="240" w:before="240" w:lineRule="auto"/>
        <w:rPr/>
      </w:pPr>
      <w:commentRangeStart w:id="1"/>
      <w:r w:rsidDel="00000000" w:rsidR="00000000" w:rsidRPr="00000000">
        <w:rPr>
          <w:b w:val="1"/>
          <w:rtl w:val="0"/>
        </w:rPr>
        <w:t xml:space="preserve">Trend</w:t>
      </w:r>
      <w:commentRangeEnd w:id="1"/>
      <w:r w:rsidDel="00000000" w:rsidR="00000000" w:rsidRPr="00000000">
        <w:commentReference w:id="1"/>
      </w:r>
      <w:r w:rsidDel="00000000" w:rsidR="00000000" w:rsidRPr="00000000">
        <w:rPr>
          <w:b w:val="1"/>
          <w:rtl w:val="0"/>
        </w:rPr>
        <w:t xml:space="preserve">:</w:t>
      </w:r>
      <w:r w:rsidDel="00000000" w:rsidR="00000000" w:rsidRPr="00000000">
        <w:rPr>
          <w:rtl w:val="0"/>
        </w:rPr>
        <w:t xml:space="preserve"> PM2.5 increased 57.7 percent from 1998 to 2023</w:t>
      </w:r>
    </w:p>
    <w:p w:rsidR="00000000" w:rsidDel="00000000" w:rsidP="00000000" w:rsidRDefault="00000000" w:rsidRPr="00000000" w14:paraId="0000002B">
      <w:pPr>
        <w:spacing w:after="240" w:before="240" w:lineRule="auto"/>
        <w:rPr>
          <w:ins w:author="Hrishikesh Gautam" w:id="0" w:date="2025-07-15T06:28:54Z"/>
        </w:rPr>
      </w:pPr>
      <w:r w:rsidDel="00000000" w:rsidR="00000000" w:rsidRPr="00000000">
        <w:rPr>
          <w:b w:val="1"/>
          <w:rtl w:val="0"/>
        </w:rPr>
        <w:t xml:space="preserve">Life </w:t>
      </w:r>
      <w:commentRangeStart w:id="2"/>
      <w:r w:rsidDel="00000000" w:rsidR="00000000" w:rsidRPr="00000000">
        <w:rPr>
          <w:b w:val="1"/>
          <w:rtl w:val="0"/>
        </w:rPr>
        <w:t xml:space="preserve">expectancy</w:t>
      </w:r>
      <w:commentRangeEnd w:id="2"/>
      <w:r w:rsidDel="00000000" w:rsidR="00000000" w:rsidRPr="00000000">
        <w:commentReference w:id="2"/>
      </w:r>
      <w:r w:rsidDel="00000000" w:rsidR="00000000" w:rsidRPr="00000000">
        <w:rPr>
          <w:b w:val="1"/>
          <w:rtl w:val="0"/>
        </w:rPr>
        <w:t xml:space="preserve"> loss from 1998-2023 increase:</w:t>
      </w:r>
      <w:r w:rsidDel="00000000" w:rsidR="00000000" w:rsidRPr="00000000">
        <w:rPr>
          <w:rtl w:val="0"/>
        </w:rPr>
        <w:t xml:space="preserve"> 0.6 years</w:t>
      </w:r>
      <w:ins w:author="Hrishikesh Gautam" w:id="0" w:date="2025-07-15T06:28:54Z">
        <w:r w:rsidDel="00000000" w:rsidR="00000000" w:rsidRPr="00000000">
          <w:rPr>
            <w:rtl w:val="0"/>
          </w:rPr>
        </w:r>
      </w:ins>
    </w:p>
    <w:p w:rsidR="00000000" w:rsidDel="00000000" w:rsidP="00000000" w:rsidRDefault="00000000" w:rsidRPr="00000000" w14:paraId="0000002C">
      <w:pPr>
        <w:spacing w:after="240" w:before="240" w:lineRule="auto"/>
        <w:rPr>
          <w:ins w:author="Hrishikesh Gautam" w:id="0" w:date="2025-07-15T06:28:54Z"/>
        </w:rPr>
      </w:pPr>
      <w:ins w:author="Hrishikesh Gautam" w:id="0" w:date="2025-07-15T06:28:54Z">
        <w:r w:rsidDel="00000000" w:rsidR="00000000" w:rsidRPr="00000000">
          <w:rPr>
            <w:rtl w:val="0"/>
          </w:rPr>
        </w:r>
      </w:ins>
    </w:p>
    <w:p w:rsidR="00000000" w:rsidDel="00000000" w:rsidP="00000000" w:rsidRDefault="00000000" w:rsidRPr="00000000" w14:paraId="0000002D">
      <w:pPr>
        <w:spacing w:after="240" w:before="240" w:lineRule="auto"/>
        <w:rPr>
          <w:ins w:author="Hrishikesh Gautam" w:id="0" w:date="2025-07-15T06:28:54Z"/>
        </w:rPr>
      </w:pPr>
      <w:ins w:author="Hrishikesh Gautam" w:id="0" w:date="2025-07-15T06:28:54Z">
        <w:r w:rsidDel="00000000" w:rsidR="00000000" w:rsidRPr="00000000">
          <w:rPr>
            <w:b w:val="1"/>
            <w:rtl w:val="0"/>
            <w:rPrChange w:author="Hrishikesh Gautam" w:id="1" w:date="2025-07-15T06:28:54Z">
              <w:rPr/>
            </w:rPrChange>
          </w:rPr>
          <w:t xml:space="preserve">LLM output </w:t>
        </w:r>
        <w:r w:rsidDel="00000000" w:rsidR="00000000" w:rsidRPr="00000000">
          <w:rPr>
            <w:b w:val="1"/>
            <w:rtl w:val="0"/>
            <w:rPrChange w:author="Hrishikesh Gautam" w:id="1" w:date="2025-07-15T06:28:54Z">
              <w:rPr/>
            </w:rPrChange>
          </w:rPr>
          <w:t xml:space="preserve">Instructions</w:t>
        </w:r>
        <w:r w:rsidDel="00000000" w:rsidR="00000000" w:rsidRPr="00000000">
          <w:rPr>
            <w:rtl w:val="0"/>
            <w:rPrChange w:author="Hrishikesh Gautam" w:id="1" w:date="2025-07-15T06:28:54Z">
              <w:rPr/>
            </w:rPrChange>
          </w:rPr>
          <w:t xml:space="preserve"> </w:t>
        </w:r>
        <w:r w:rsidDel="00000000" w:rsidR="00000000" w:rsidRPr="00000000">
          <w:rPr>
            <w:rtl w:val="0"/>
          </w:rPr>
        </w:r>
      </w:ins>
    </w:p>
    <w:p w:rsidR="00000000" w:rsidDel="00000000" w:rsidP="00000000" w:rsidRDefault="00000000" w:rsidRPr="00000000" w14:paraId="0000002E">
      <w:pPr>
        <w:numPr>
          <w:ilvl w:val="0"/>
          <w:numId w:val="1"/>
        </w:numPr>
        <w:spacing w:after="0" w:afterAutospacing="0" w:before="240" w:lineRule="auto"/>
        <w:ind w:left="720" w:hanging="360"/>
        <w:rPr>
          <w:ins w:author="Hrishikesh Gautam" w:id="0" w:date="2025-07-15T06:28:54Z"/>
          <w:u w:val="none"/>
        </w:rPr>
      </w:pPr>
      <w:ins w:author="Hrishikesh Gautam" w:id="0" w:date="2025-07-15T06:28:54Z">
        <w:r w:rsidDel="00000000" w:rsidR="00000000" w:rsidRPr="00000000">
          <w:rPr>
            <w:rtl w:val="0"/>
          </w:rPr>
          <w:t xml:space="preserve">Specify requirement of </w:t>
        </w:r>
        <w:r w:rsidDel="00000000" w:rsidR="00000000" w:rsidRPr="00000000">
          <w:rPr>
            <w:rtl w:val="0"/>
            <w:rPrChange w:author="Hrishikesh Gautam" w:id="1" w:date="2025-07-15T06:28:54Z">
              <w:rPr/>
            </w:rPrChange>
          </w:rPr>
          <w:t xml:space="preserve">superscript</w:t>
        </w:r>
        <w:r w:rsidDel="00000000" w:rsidR="00000000" w:rsidRPr="00000000">
          <w:rPr>
            <w:rtl w:val="0"/>
          </w:rPr>
          <w:t xml:space="preserve"> and subscript</w:t>
        </w:r>
      </w:ins>
    </w:p>
    <w:p w:rsidR="00000000" w:rsidDel="00000000" w:rsidP="00000000" w:rsidRDefault="00000000" w:rsidRPr="00000000" w14:paraId="0000002F">
      <w:pPr>
        <w:numPr>
          <w:ilvl w:val="0"/>
          <w:numId w:val="1"/>
        </w:numPr>
        <w:spacing w:after="240" w:before="0" w:beforeAutospacing="0" w:lineRule="auto"/>
        <w:ind w:left="720" w:hanging="360"/>
        <w:rPr>
          <w:ins w:author="Hrishikesh Gautam" w:id="0" w:date="2025-07-15T06:28:54Z"/>
          <w:u w:val="none"/>
        </w:rPr>
      </w:pPr>
      <w:ins w:author="Hrishikesh Gautam" w:id="0" w:date="2025-07-15T06:28:54Z">
        <w:r w:rsidDel="00000000" w:rsidR="00000000" w:rsidRPr="00000000">
          <w:rPr>
            <w:rtl w:val="0"/>
          </w:rPr>
          <w:t xml:space="preserve">Specify percent in words not symbol </w:t>
        </w:r>
      </w:ins>
    </w:p>
    <w:p w:rsidR="00000000" w:rsidDel="00000000" w:rsidP="00000000" w:rsidRDefault="00000000" w:rsidRPr="00000000" w14:paraId="00000030">
      <w:pPr>
        <w:numPr>
          <w:ilvl w:val="0"/>
          <w:numId w:val="1"/>
        </w:numPr>
        <w:spacing w:after="240" w:before="240" w:lineRule="auto"/>
        <w:ind w:left="720" w:hanging="360"/>
        <w:rPr>
          <w:u w:val="none"/>
          <w:rPrChange w:author="Hrishikesh Gautam" w:id="2" w:date="2025-07-15T06:37:07Z">
            <w:rPr/>
          </w:rPrChange>
        </w:rPr>
        <w:pPrChange w:author="Hrishikesh Gautam" w:id="0" w:date="2025-07-15T06:37:07Z">
          <w:pPr>
            <w:spacing w:after="240" w:before="240" w:lineRule="auto"/>
          </w:pPr>
        </w:pPrChange>
      </w:pPr>
      <w:ins w:author="Hrishikesh Gautam" w:id="0" w:date="2025-07-15T06:28:54Z">
        <w:r w:rsidDel="00000000" w:rsidR="00000000" w:rsidRPr="00000000">
          <w:rPr>
            <w:rtl w:val="0"/>
          </w:rPr>
          <w:t xml:space="preserve">Avoid statements like</w:t>
        </w:r>
        <w:r w:rsidDel="00000000" w:rsidR="00000000" w:rsidRPr="00000000">
          <w:rPr>
            <w:rFonts w:ascii="Montserrat" w:cs="Montserrat" w:eastAsia="Montserrat" w:hAnsi="Montserrat"/>
            <w:color w:val="666666"/>
            <w:sz w:val="24"/>
            <w:szCs w:val="24"/>
            <w:rtl w:val="0"/>
            <w:rPrChange w:author="Hrishikesh Gautam" w:id="1" w:date="2025-07-15T06:28:54Z">
              <w:rPr/>
            </w:rPrChange>
          </w:rPr>
          <w:t xml:space="preserve"> </w:t>
        </w:r>
        <w:r w:rsidDel="00000000" w:rsidR="00000000" w:rsidRPr="00000000">
          <w:rPr>
            <w:rFonts w:ascii="Montserrat" w:cs="Montserrat" w:eastAsia="Montserrat" w:hAnsi="Montserrat"/>
            <w:color w:val="666666"/>
            <w:sz w:val="24"/>
            <w:szCs w:val="24"/>
            <w:rtl w:val="0"/>
            <w:rPrChange w:author="Hrishikesh Gautam" w:id="1" w:date="2025-07-15T06:28:54Z">
              <w:rPr/>
            </w:rPrChange>
          </w:rPr>
          <w:t xml:space="preserve">All Ecuadorians (100% of the population)</w:t>
        </w:r>
      </w:ins>
      <w:r w:rsidDel="00000000" w:rsidR="00000000" w:rsidRPr="00000000">
        <w:rPr>
          <w:rtl w:val="0"/>
        </w:rPr>
      </w:r>
    </w:p>
    <w:p w:rsidR="00000000" w:rsidDel="00000000" w:rsidP="00000000" w:rsidRDefault="00000000" w:rsidRPr="00000000" w14:paraId="00000031">
      <w:pPr>
        <w:spacing w:after="240" w:before="240" w:lineRule="auto"/>
        <w:rPr/>
      </w:pPr>
      <w:r w:rsidDel="00000000" w:rsidR="00000000" w:rsidRPr="00000000">
        <w:rPr>
          <w:rtl w:val="0"/>
        </w:rPr>
      </w:r>
    </w:p>
    <w:p w:rsidR="00000000" w:rsidDel="00000000" w:rsidP="00000000" w:rsidRDefault="00000000" w:rsidRPr="00000000" w14:paraId="00000032">
      <w:pPr>
        <w:rPr>
          <w:sz w:val="26"/>
          <w:szCs w:val="26"/>
        </w:rPr>
      </w:pPr>
      <w:r w:rsidDel="00000000" w:rsidR="00000000" w:rsidRPr="00000000">
        <w:rPr>
          <w:rtl w:val="0"/>
        </w:rPr>
      </w:r>
    </w:p>
    <w:p w:rsidR="00000000" w:rsidDel="00000000" w:rsidP="00000000" w:rsidRDefault="00000000" w:rsidRPr="00000000" w14:paraId="00000033">
      <w:pPr>
        <w:spacing w:after="160" w:line="301.09090909090907"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34">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Hrishikesh Gautam" w:id="2" w:date="2025-07-15T06:24:30Z">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Life expectancy changes in last decade</w:t>
      </w:r>
    </w:p>
  </w:comment>
  <w:comment w:author="Hrishikesh Gautam" w:id="1" w:date="2025-07-15T06:21:45Z">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Regions with highest increase/decrease since 1998 with values in absolute numbers and percentage</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Regions with highest increase/decrease in last decade with values in absolute numbers and percentage</w:t>
      </w:r>
    </w:p>
  </w:comment>
  <w:comment w:author="Hrishikesh Gautam" w:id="0" w:date="2025-07-15T06:23:33Z">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most populous region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phoenixai.uchicago.edu/gpts/MkMbk38-SryCm6v2DMhpz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